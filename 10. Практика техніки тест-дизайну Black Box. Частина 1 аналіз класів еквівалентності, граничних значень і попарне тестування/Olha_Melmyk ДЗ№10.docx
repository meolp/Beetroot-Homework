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25"/>
        <w:gridCol w:w="6315"/>
        <w:tblGridChange w:id="0">
          <w:tblGrid>
            <w:gridCol w:w="10125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50, 51, 55, 56, 60, 61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– “Непогано!”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               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1000, 2001, 4000, 4001, 6000        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           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666, 999, 2222, 5555, 6666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       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? Обгрунтуй свою відповідь.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rtl w:val="0"/>
              </w:rPr>
              <w:t xml:space="preserve">На мою думку це буде 4 класи еквівалентності відповідно має бути 4 тест кейси.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Мінімальний розмір фотографії не менше ніж 1 Mb (включно)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Максимальний розмір фотографії не більше як 10 Mb (включно)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Мінімальна довжина коментаря під фотографіями 1 символ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Максимальна довжина коментаря 1000 символів.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Відповідно щодо класів еквівалентності для розміру фотографії: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1: </w:t>
            </w:r>
            <w:commentRangeStart w:id="4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0.</w:t>
            </w:r>
            <w:ins w:author="Pavlo Okhonko" w:id="0" w:date="2022-09-30T18:52:59Z">
              <w:r w:rsidDel="00000000" w:rsidR="00000000" w:rsidRPr="00000000">
                <w:rPr>
                  <w:rFonts w:ascii="Nunito Sans" w:cs="Nunito Sans" w:eastAsia="Nunito Sans" w:hAnsi="Nunito Sans"/>
                  <w:color w:val="3f3f3f"/>
                  <w:sz w:val="24"/>
                  <w:szCs w:val="24"/>
                  <w:rtl w:val="0"/>
                </w:rPr>
                <w:t xml:space="preserve">0</w:t>
              </w:r>
            </w:ins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….0.99 Mb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2:  1 Mb ….. 10 Mb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3:  &gt;10 Mb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тест-кейси для аналізу граничних значень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0.09   0.1  0.11   0.98   0.99   1  1.01   9.99   10   10.01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5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Відповідно щодо класів еквівалентності щодо довжини коментаря: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1: 0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2: 1…. 1000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3: &gt;1000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тест-кейси для аналізу граничних значень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0  1  2   999 1000 1001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5" w:date="2022-09-30T08:31:33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Добре</w:t>
      </w:r>
    </w:p>
  </w:comment>
  <w:comment w:author="Pavlo Okhonko" w:id="4" w:date="2022-09-30T08:31:22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вимогах чітко вазаний крок в 1 Мб. Тому 0.1 - тут не можна застосовувати</w:t>
      </w:r>
    </w:p>
  </w:comment>
  <w:comment w:author="Pavlo Okhonko" w:id="1" w:date="2022-09-30T08:29:22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Згоден</w:t>
      </w:r>
    </w:p>
  </w:comment>
  <w:comment w:author="Pavlo Okhonko" w:id="2" w:date="2022-09-30T08:30:03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Є і в мене питання до цієї задачі, але вірна відповідь тут точно НЕ  С.)3</w:t>
      </w:r>
    </w:p>
  </w:comment>
  <w:comment w:author="Pavlo Okhonko" w:id="0" w:date="2022-09-30T08:29:16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Молоець</w:t>
      </w:r>
    </w:p>
  </w:comment>
  <w:comment w:author="Pavlo Okhonko" w:id="3" w:date="2022-09-30T08:30:33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